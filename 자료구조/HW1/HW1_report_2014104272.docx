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8E0" w:rsidRDefault="00CD38E0" w:rsidP="00CD38E0">
      <w:pPr>
        <w:pStyle w:val="a3"/>
        <w:jc w:val="center"/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자료구조 </w:t>
      </w:r>
      <w:r>
        <w:rPr>
          <w:rFonts w:ascii="함초롬바탕" w:eastAsia="함초롬바탕" w:hAnsi="함초롬바탕" w:cs="함초롬바탕"/>
          <w:b/>
          <w:bCs/>
          <w:sz w:val="30"/>
          <w:szCs w:val="30"/>
        </w:rPr>
        <w:t>HW1</w:t>
      </w:r>
    </w:p>
    <w:p w:rsidR="00CD38E0" w:rsidRDefault="00CD38E0" w:rsidP="00CD38E0">
      <w:pPr>
        <w:pStyle w:val="a3"/>
        <w:jc w:val="right"/>
        <w:rPr>
          <w:rFonts w:ascii="함초롬바탕" w:eastAsia="함초롬바탕" w:hAnsi="함초롬바탕" w:cs="함초롬바탕"/>
          <w:b/>
          <w:bCs/>
          <w:sz w:val="30"/>
          <w:szCs w:val="30"/>
        </w:rPr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2014104272 이준영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1. </w:t>
      </w:r>
      <w:proofErr w:type="spellStart"/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main.c</w:t>
      </w:r>
      <w:proofErr w:type="spellEnd"/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코드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설명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(</w:t>
      </w:r>
      <w:proofErr w:type="spellStart"/>
      <w:r>
        <w:rPr>
          <w:rFonts w:eastAsia="함초롬바탕"/>
          <w:b/>
          <w:bCs/>
          <w:sz w:val="30"/>
          <w:szCs w:val="30"/>
        </w:rPr>
        <w:t>볼드체</w:t>
      </w:r>
      <w:proofErr w:type="spellEnd"/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주석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부분</w:t>
      </w: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)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// ADT Stack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#include &lt;</w:t>
      </w:r>
      <w:proofErr w:type="spellStart"/>
      <w:r>
        <w:rPr>
          <w:rFonts w:ascii="함초롬바탕" w:eastAsia="함초롬바탕" w:hAnsi="함초롬바탕" w:cs="함초롬바탕" w:hint="eastAsia"/>
        </w:rPr>
        <w:t>stdio.h</w:t>
      </w:r>
      <w:proofErr w:type="spellEnd"/>
      <w:r>
        <w:rPr>
          <w:rFonts w:ascii="함초롬바탕" w:eastAsia="함초롬바탕" w:hAnsi="함초롬바탕" w:cs="함초롬바탕" w:hint="eastAsia"/>
        </w:rPr>
        <w:t>&gt;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#include "</w:t>
      </w:r>
      <w:proofErr w:type="spellStart"/>
      <w:r>
        <w:rPr>
          <w:rFonts w:ascii="함초롬바탕" w:eastAsia="함초롬바탕" w:hAnsi="함초롬바탕" w:cs="함초롬바탕" w:hint="eastAsia"/>
        </w:rPr>
        <w:t>ADT_stack.h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#include "</w:t>
      </w:r>
      <w:proofErr w:type="spellStart"/>
      <w:r>
        <w:rPr>
          <w:rFonts w:ascii="함초롬바탕" w:eastAsia="함초롬바탕" w:hAnsi="함초롬바탕" w:cs="함초롬바탕" w:hint="eastAsia"/>
        </w:rPr>
        <w:t>chart.h</w:t>
      </w:r>
      <w:proofErr w:type="spellEnd"/>
      <w:r>
        <w:rPr>
          <w:rFonts w:ascii="함초롬바탕" w:eastAsia="함초롬바탕" w:hAnsi="함초롬바탕" w:cs="함초롬바탕" w:hint="eastAsia"/>
        </w:rPr>
        <w:t>"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#define REVERSE 0 // reverse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</w:rPr>
        <w:t>main(</w:t>
      </w:r>
      <w:proofErr w:type="gramEnd"/>
      <w:r>
        <w:rPr>
          <w:rFonts w:ascii="함초롬바탕" w:eastAsia="함초롬바탕" w:hAnsi="함초롬바탕" w:cs="함초롬바탕" w:hint="eastAsia"/>
        </w:rPr>
        <w:t>) {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// new type definition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typedef struct {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char </w:t>
      </w:r>
      <w:proofErr w:type="gramStart"/>
      <w:r>
        <w:rPr>
          <w:rFonts w:ascii="함초롬바탕" w:eastAsia="함초롬바탕" w:hAnsi="함초롬바탕" w:cs="함초롬바탕" w:hint="eastAsia"/>
        </w:rPr>
        <w:t>name[</w:t>
      </w:r>
      <w:proofErr w:type="gramEnd"/>
      <w:r>
        <w:rPr>
          <w:rFonts w:ascii="함초롬바탕" w:eastAsia="함초롬바탕" w:hAnsi="함초롬바탕" w:cs="함초롬바탕" w:hint="eastAsia"/>
        </w:rPr>
        <w:t>20];</w:t>
      </w:r>
    </w:p>
    <w:p w:rsidR="00CD38E0" w:rsidRDefault="00CD38E0" w:rsidP="00CD38E0">
      <w:pPr>
        <w:pStyle w:val="a3"/>
      </w:pPr>
      <w:r>
        <w:tab/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score;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} STD;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// prepare 5 data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STD </w:t>
      </w:r>
      <w:proofErr w:type="gramStart"/>
      <w:r>
        <w:rPr>
          <w:rFonts w:ascii="함초롬바탕" w:eastAsia="함초롬바탕" w:hAnsi="함초롬바탕" w:cs="함초롬바탕" w:hint="eastAsia"/>
        </w:rPr>
        <w:t>student[</w:t>
      </w:r>
      <w:proofErr w:type="gramEnd"/>
      <w:r>
        <w:rPr>
          <w:rFonts w:ascii="함초롬바탕" w:eastAsia="함초롬바탕" w:hAnsi="함초롬바탕" w:cs="함초롬바탕" w:hint="eastAsia"/>
        </w:rPr>
        <w:t>5] = {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{"James", 95},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{"</w:t>
      </w:r>
      <w:proofErr w:type="spellStart"/>
      <w:r>
        <w:rPr>
          <w:rFonts w:ascii="함초롬바탕" w:eastAsia="함초롬바탕" w:hAnsi="함초롬바탕" w:cs="함초롬바탕" w:hint="eastAsia"/>
        </w:rPr>
        <w:t>Yoosoo</w:t>
      </w:r>
      <w:proofErr w:type="spellEnd"/>
      <w:r>
        <w:rPr>
          <w:rFonts w:ascii="함초롬바탕" w:eastAsia="함초롬바탕" w:hAnsi="함초롬바탕" w:cs="함초롬바탕" w:hint="eastAsia"/>
        </w:rPr>
        <w:t>", 87},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{"Paul", 93},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{"Peter", 76},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{"Park", 100},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};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#</w:t>
      </w:r>
      <w:proofErr w:type="spellStart"/>
      <w:r>
        <w:rPr>
          <w:rFonts w:ascii="함초롬바탕" w:eastAsia="함초롬바탕" w:hAnsi="함초롬바탕" w:cs="함초롬바탕" w:hint="eastAsia"/>
        </w:rPr>
        <w:t>ifndef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REVERSE</w:t>
      </w:r>
    </w:p>
    <w:p w:rsidR="00CD38E0" w:rsidRDefault="00CD38E0" w:rsidP="00CD38E0">
      <w:pPr>
        <w:pStyle w:val="a3"/>
      </w:pPr>
      <w:r>
        <w:lastRenderedPageBreak/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</w:t>
      </w:r>
      <w:proofErr w:type="gramStart"/>
      <w:r>
        <w:rPr>
          <w:rFonts w:ascii="함초롬바탕" w:eastAsia="함초롬바탕" w:hAnsi="함초롬바탕" w:cs="함초롬바탕" w:hint="eastAsia"/>
        </w:rPr>
        <w:t>header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// me my boss my score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generate_chart_node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>student[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0].name, student[0].name, student[0].score); 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generate_chart_node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>student[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1].name, student[0].name, student[1].score); 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generate_chart_node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>student[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2].name, student[1].name, student[2].score); 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generate_chart_node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>student[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3].name, student[2].name, student[3].score); 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generate_chart_node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Start"/>
      <w:r>
        <w:rPr>
          <w:rFonts w:ascii="함초롬바탕" w:eastAsia="함초롬바탕" w:hAnsi="함초롬바탕" w:cs="함초롬바탕" w:hint="eastAsia"/>
        </w:rPr>
        <w:t>student[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4].name, student[3].name, student[4].score); 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</w:t>
      </w:r>
      <w:proofErr w:type="gramStart"/>
      <w:r>
        <w:rPr>
          <w:rFonts w:ascii="함초롬바탕" w:eastAsia="함초롬바탕" w:hAnsi="함초롬바탕" w:cs="함초롬바탕" w:hint="eastAsia"/>
        </w:rPr>
        <w:t>footer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#else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//Stack Creation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STACK* stack1;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stack1 = </w:t>
      </w:r>
      <w:proofErr w:type="spellStart"/>
      <w:r>
        <w:rPr>
          <w:rFonts w:ascii="함초롬바탕" w:eastAsia="함초롬바탕" w:hAnsi="함초롬바탕" w:cs="함초롬바탕" w:hint="eastAsia"/>
        </w:rPr>
        <w:t>create_stack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(); </w:t>
      </w:r>
      <w:r>
        <w:rPr>
          <w:rFonts w:ascii="함초롬바탕" w:eastAsia="함초롬바탕" w:hAnsi="함초롬바탕" w:cs="함초롬바탕" w:hint="eastAsia"/>
          <w:b/>
          <w:bCs/>
        </w:rPr>
        <w:t>//stack1</w:t>
      </w:r>
      <w:r>
        <w:rPr>
          <w:rFonts w:eastAsia="함초롬바탕"/>
          <w:b/>
          <w:bCs/>
        </w:rPr>
        <w:t>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생성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//push them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int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CD38E0" w:rsidDel="00CD38E0" w:rsidRDefault="00CD38E0" w:rsidP="00CD38E0">
      <w:pPr>
        <w:pStyle w:val="a3"/>
        <w:rPr>
          <w:del w:id="0" w:author="이준영" w:date="2017-09-25T03:49:00Z"/>
          <w:rFonts w:ascii="함초롬바탕" w:eastAsia="함초롬바탕" w:hAnsi="함초롬바탕" w:cs="함초롬바탕"/>
          <w:b/>
          <w:bCs/>
        </w:rPr>
        <w:pPrChange w:id="1" w:author="이준영" w:date="2017-09-25T03:49:00Z">
          <w:pPr>
            <w:pStyle w:val="a3"/>
            <w:ind w:firstLine="800"/>
          </w:pPr>
        </w:pPrChange>
      </w:pPr>
      <w:r>
        <w:tab/>
      </w:r>
      <w:r>
        <w:rPr>
          <w:rFonts w:ascii="함초롬바탕" w:eastAsia="함초롬바탕" w:hAnsi="함초롬바탕" w:cs="함초롬바탕" w:hint="eastAsia"/>
        </w:rPr>
        <w:t>for(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=</w:t>
      </w:r>
      <w:proofErr w:type="gramStart"/>
      <w:r>
        <w:rPr>
          <w:rFonts w:ascii="함초롬바탕" w:eastAsia="함초롬바탕" w:hAnsi="함초롬바탕" w:cs="함초롬바탕" w:hint="eastAsia"/>
        </w:rPr>
        <w:t>0;i</w:t>
      </w:r>
      <w:proofErr w:type="gramEnd"/>
      <w:r>
        <w:rPr>
          <w:rFonts w:ascii="함초롬바탕" w:eastAsia="함초롬바탕" w:hAnsi="함초롬바탕" w:cs="함초롬바탕" w:hint="eastAsia"/>
        </w:rPr>
        <w:t>&lt;</w:t>
      </w:r>
      <w:proofErr w:type="spellStart"/>
      <w:r>
        <w:rPr>
          <w:rFonts w:ascii="함초롬바탕" w:eastAsia="함초롬바탕" w:hAnsi="함초롬바탕" w:cs="함초롬바탕" w:hint="eastAsia"/>
        </w:rPr>
        <w:t>sizeof</w:t>
      </w:r>
      <w:proofErr w:type="spellEnd"/>
      <w:r>
        <w:rPr>
          <w:rFonts w:ascii="함초롬바탕" w:eastAsia="함초롬바탕" w:hAnsi="함초롬바탕" w:cs="함초롬바탕" w:hint="eastAsia"/>
        </w:rPr>
        <w:t>(student)/</w:t>
      </w:r>
      <w:proofErr w:type="spellStart"/>
      <w:r>
        <w:rPr>
          <w:rFonts w:ascii="함초롬바탕" w:eastAsia="함초롬바탕" w:hAnsi="함초롬바탕" w:cs="함초롬바탕" w:hint="eastAsia"/>
        </w:rPr>
        <w:t>sizeof</w:t>
      </w:r>
      <w:proofErr w:type="spellEnd"/>
      <w:r>
        <w:rPr>
          <w:rFonts w:ascii="함초롬바탕" w:eastAsia="함초롬바탕" w:hAnsi="함초롬바탕" w:cs="함초롬바탕" w:hint="eastAsia"/>
        </w:rPr>
        <w:t>(student[0]);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++){</w:t>
      </w:r>
    </w:p>
    <w:p w:rsidR="00CD38E0" w:rsidRDefault="00CD38E0" w:rsidP="00CD38E0">
      <w:pPr>
        <w:pStyle w:val="a3"/>
        <w:rPr>
          <w:ins w:id="2" w:author="이준영" w:date="2017-09-25T03:49:00Z"/>
        </w:rPr>
      </w:pPr>
    </w:p>
    <w:p w:rsidR="00CD38E0" w:rsidRDefault="00CD38E0" w:rsidP="00CD38E0">
      <w:pPr>
        <w:pStyle w:val="a3"/>
        <w:ind w:firstLine="800"/>
        <w:pPrChange w:id="3" w:author="이준영" w:date="2017-09-25T03:51:00Z">
          <w:pPr>
            <w:pStyle w:val="a3"/>
            <w:ind w:firstLine="800"/>
          </w:pPr>
        </w:pPrChange>
      </w:pPr>
      <w:r>
        <w:rPr>
          <w:rFonts w:ascii="함초롬바탕" w:eastAsia="함초롬바탕" w:hAnsi="함초롬바탕" w:cs="함초롬바탕" w:hint="eastAsia"/>
          <w:b/>
          <w:bCs/>
        </w:rPr>
        <w:t>//push</w:t>
      </w:r>
      <w:r>
        <w:rPr>
          <w:rFonts w:eastAsia="함초롬바탕"/>
          <w:b/>
          <w:bCs/>
        </w:rPr>
        <w:t>를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student</w:t>
      </w:r>
      <w:r>
        <w:rPr>
          <w:rFonts w:eastAsia="함초롬바탕"/>
          <w:b/>
          <w:bCs/>
        </w:rPr>
        <w:t>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배열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개수만큼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반복하도록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조건을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주었다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(student[6]</w:t>
      </w:r>
      <w:r>
        <w:rPr>
          <w:rFonts w:eastAsia="함초롬바탕"/>
          <w:b/>
          <w:bCs/>
        </w:rPr>
        <w:t>으로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바뀌면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6</w:t>
      </w:r>
      <w:r>
        <w:rPr>
          <w:rFonts w:eastAsia="함초롬바탕"/>
          <w:b/>
          <w:bCs/>
        </w:rPr>
        <w:t>번</w:t>
      </w:r>
      <w:r>
        <w:rPr>
          <w:rFonts w:eastAsia="함초롬바탕"/>
          <w:b/>
          <w:bCs/>
        </w:rPr>
        <w:t xml:space="preserve"> </w:t>
      </w:r>
      <w:proofErr w:type="gramStart"/>
      <w:r>
        <w:rPr>
          <w:rFonts w:ascii="함초롬바탕" w:eastAsia="함초롬바탕" w:hAnsi="함초롬바탕" w:cs="함초롬바탕" w:hint="eastAsia"/>
          <w:b/>
          <w:bCs/>
        </w:rPr>
        <w:t>...</w:t>
      </w:r>
      <w:proofErr w:type="gramEnd"/>
      <w:r>
        <w:rPr>
          <w:rFonts w:ascii="함초롬바탕" w:eastAsia="함초롬바탕" w:hAnsi="함초롬바탕" w:cs="함초롬바탕" w:hint="eastAsia"/>
          <w:b/>
          <w:bCs/>
        </w:rPr>
        <w:t>)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push(stack</w:t>
      </w:r>
      <w:proofErr w:type="gramStart"/>
      <w:r>
        <w:rPr>
          <w:rFonts w:ascii="함초롬바탕" w:eastAsia="함초롬바탕" w:hAnsi="함초롬바탕" w:cs="함초롬바탕" w:hint="eastAsia"/>
        </w:rPr>
        <w:t>1,&amp;</w:t>
      </w:r>
      <w:proofErr w:type="gramEnd"/>
      <w:r>
        <w:rPr>
          <w:rFonts w:ascii="함초롬바탕" w:eastAsia="함초롬바탕" w:hAnsi="함초롬바탕" w:cs="함초롬바탕" w:hint="eastAsia"/>
        </w:rPr>
        <w:t>student[</w:t>
      </w:r>
      <w:proofErr w:type="spellStart"/>
      <w:r>
        <w:rPr>
          <w:rFonts w:ascii="함초롬바탕" w:eastAsia="함초롬바탕" w:hAnsi="함초롬바탕" w:cs="함초롬바탕" w:hint="eastAsia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]); </w:t>
      </w:r>
    </w:p>
    <w:p w:rsidR="00CD38E0" w:rsidRDefault="00CD38E0" w:rsidP="00CD38E0">
      <w:pPr>
        <w:pStyle w:val="a3"/>
      </w:pPr>
      <w:r>
        <w:tab/>
      </w:r>
      <w:ins w:id="4" w:author="이준영" w:date="2017-09-25T03:51:00Z">
        <w:r>
          <w:tab/>
        </w:r>
      </w:ins>
      <w:del w:id="5" w:author="이준영" w:date="2017-09-25T03:49:00Z">
        <w:r w:rsidDel="00CD38E0">
          <w:tab/>
        </w:r>
      </w:del>
      <w:r>
        <w:rPr>
          <w:rFonts w:ascii="함초롬바탕" w:eastAsia="함초롬바탕" w:hAnsi="함초롬바탕" w:cs="함초롬바탕" w:hint="eastAsia"/>
          <w:b/>
          <w:bCs/>
        </w:rPr>
        <w:t>//&amp;student[0]</w:t>
      </w:r>
      <w:r>
        <w:rPr>
          <w:rFonts w:eastAsia="함초롬바탕"/>
          <w:b/>
          <w:bCs/>
        </w:rPr>
        <w:t>부터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stack1</w:t>
      </w:r>
      <w:r>
        <w:rPr>
          <w:rFonts w:eastAsia="함초롬바탕"/>
          <w:b/>
          <w:bCs/>
        </w:rPr>
        <w:t>에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push</w:t>
      </w:r>
      <w:r>
        <w:rPr>
          <w:rFonts w:eastAsia="함초롬바탕"/>
          <w:b/>
          <w:bCs/>
        </w:rPr>
        <w:t>함</w:t>
      </w:r>
      <w:r>
        <w:rPr>
          <w:rFonts w:ascii="함초롬바탕" w:eastAsia="함초롬바탕" w:hAnsi="함초롬바탕" w:cs="함초롬바탕" w:hint="eastAsia"/>
          <w:b/>
          <w:bCs/>
        </w:rPr>
        <w:t xml:space="preserve">, </w:t>
      </w:r>
      <w:r>
        <w:rPr>
          <w:rFonts w:eastAsia="함초롬바탕"/>
          <w:b/>
          <w:bCs/>
        </w:rPr>
        <w:t>즉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&amp;student[0]</w:t>
      </w:r>
      <w:r>
        <w:rPr>
          <w:rFonts w:eastAsia="함초롬바탕"/>
          <w:b/>
          <w:bCs/>
        </w:rPr>
        <w:t>이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stack1</w:t>
      </w:r>
      <w:r>
        <w:rPr>
          <w:rFonts w:eastAsia="함초롬바탕"/>
          <w:b/>
          <w:bCs/>
        </w:rPr>
        <w:t>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가장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바닥에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깔림</w:t>
      </w:r>
      <w:r>
        <w:rPr>
          <w:rFonts w:eastAsia="함초롬바탕"/>
          <w:b/>
          <w:bCs/>
        </w:rPr>
        <w:t xml:space="preserve"> 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}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//pop them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STD* boss = NULL;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 xml:space="preserve">STD* </w:t>
      </w:r>
      <w:proofErr w:type="spellStart"/>
      <w:r>
        <w:rPr>
          <w:rFonts w:ascii="함초롬바탕" w:eastAsia="함초롬바탕" w:hAnsi="함초롬바탕" w:cs="함초롬바탕" w:hint="eastAsia"/>
        </w:rPr>
        <w:t>std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</w:t>
      </w:r>
      <w:proofErr w:type="gramStart"/>
      <w:r>
        <w:rPr>
          <w:rFonts w:ascii="함초롬바탕" w:eastAsia="함초롬바탕" w:hAnsi="함초롬바탕" w:cs="함초롬바탕" w:hint="eastAsia"/>
        </w:rPr>
        <w:t>header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CD38E0" w:rsidRPr="00CD38E0" w:rsidRDefault="00CD38E0" w:rsidP="00CD38E0">
      <w:pPr>
        <w:pStyle w:val="a3"/>
        <w:rPr>
          <w:rFonts w:ascii="함초롬바탕" w:eastAsia="함초롬바탕" w:hAnsi="함초롬바탕" w:cs="함초롬바탕"/>
          <w:rPrChange w:id="6" w:author="이준영" w:date="2017-09-25T03:51:00Z">
            <w:rPr/>
          </w:rPrChange>
        </w:rPr>
        <w:pPrChange w:id="7" w:author="이준영" w:date="2017-09-25T03:51:00Z">
          <w:pPr>
            <w:pStyle w:val="a3"/>
          </w:pPr>
        </w:pPrChange>
      </w:pPr>
      <w:r>
        <w:tab/>
      </w:r>
      <w:r>
        <w:rPr>
          <w:rFonts w:ascii="함초롬바탕" w:eastAsia="함초롬바탕" w:hAnsi="함초롬바탕" w:cs="함초롬바탕" w:hint="eastAsia"/>
        </w:rPr>
        <w:t>while(stack1-&gt;</w:t>
      </w:r>
      <w:proofErr w:type="gramStart"/>
      <w:r>
        <w:rPr>
          <w:rFonts w:ascii="함초롬바탕" w:eastAsia="함초롬바탕" w:hAnsi="함초롬바탕" w:cs="함초롬바탕" w:hint="eastAsia"/>
        </w:rPr>
        <w:t>count!=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0){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//stack1 </w:t>
      </w:r>
      <w:r>
        <w:rPr>
          <w:rFonts w:eastAsia="함초롬바탕"/>
          <w:b/>
          <w:bCs/>
        </w:rPr>
        <w:t>안에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저장되어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있는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data</w:t>
      </w:r>
      <w:r>
        <w:rPr>
          <w:rFonts w:eastAsia="함초롬바탕"/>
          <w:b/>
          <w:bCs/>
        </w:rPr>
        <w:t>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개수가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0</w:t>
      </w:r>
      <w:r>
        <w:rPr>
          <w:rFonts w:eastAsia="함초롬바탕"/>
          <w:b/>
          <w:bCs/>
        </w:rPr>
        <w:t>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될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때까지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반복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if(boss==NULL)</w:t>
      </w:r>
      <w:proofErr w:type="gramStart"/>
      <w:r>
        <w:rPr>
          <w:rFonts w:ascii="함초롬바탕" w:eastAsia="함초롬바탕" w:hAnsi="함초롬바탕" w:cs="함초롬바탕" w:hint="eastAsia"/>
        </w:rPr>
        <w:t xml:space="preserve">{ </w:t>
      </w:r>
      <w:r>
        <w:rPr>
          <w:rFonts w:ascii="함초롬바탕" w:eastAsia="함초롬바탕" w:hAnsi="함초롬바탕" w:cs="함초롬바탕" w:hint="eastAsia"/>
          <w:b/>
          <w:bCs/>
        </w:rPr>
        <w:t>/</w:t>
      </w:r>
      <w:proofErr w:type="gramEnd"/>
      <w:r>
        <w:rPr>
          <w:rFonts w:ascii="함초롬바탕" w:eastAsia="함초롬바탕" w:hAnsi="함초롬바탕" w:cs="함초롬바탕" w:hint="eastAsia"/>
          <w:b/>
          <w:bCs/>
        </w:rPr>
        <w:t>/while</w:t>
      </w:r>
      <w:r>
        <w:rPr>
          <w:rFonts w:eastAsia="함초롬바탕"/>
          <w:b/>
          <w:bCs/>
        </w:rPr>
        <w:t>문을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처음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실행할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아래의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코드가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실행되도록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조건문을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이용</w:t>
      </w:r>
    </w:p>
    <w:p w:rsidR="00CD38E0" w:rsidRDefault="00CD38E0" w:rsidP="00CD38E0">
      <w:pPr>
        <w:pStyle w:val="a3"/>
      </w:pPr>
      <w:r>
        <w:tab/>
      </w:r>
      <w:r>
        <w:tab/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std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(STD</w:t>
      </w:r>
      <w:proofErr w:type="gramStart"/>
      <w:r>
        <w:rPr>
          <w:rFonts w:ascii="함초롬바탕" w:eastAsia="함초롬바탕" w:hAnsi="함초롬바탕" w:cs="함초롬바탕" w:hint="eastAsia"/>
        </w:rPr>
        <w:t>*)pop</w:t>
      </w:r>
      <w:proofErr w:type="gramEnd"/>
      <w:r>
        <w:rPr>
          <w:rFonts w:ascii="함초롬바탕" w:eastAsia="함초롬바탕" w:hAnsi="함초롬바탕" w:cs="함초롬바탕" w:hint="eastAsia"/>
        </w:rPr>
        <w:t>(stack1);</w:t>
      </w:r>
    </w:p>
    <w:p w:rsidR="00CD38E0" w:rsidRDefault="00CD38E0" w:rsidP="00CD38E0">
      <w:pPr>
        <w:pStyle w:val="a3"/>
      </w:pP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boss = </w:t>
      </w:r>
      <w:proofErr w:type="spellStart"/>
      <w:r>
        <w:rPr>
          <w:rFonts w:ascii="함초롬바탕" w:eastAsia="함초롬바탕" w:hAnsi="함초롬바탕" w:cs="함초롬바탕" w:hint="eastAsia"/>
        </w:rPr>
        <w:t>std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CD38E0" w:rsidRDefault="00CD38E0" w:rsidP="00CD38E0">
      <w:pPr>
        <w:pStyle w:val="a3"/>
      </w:pPr>
      <w:r>
        <w:lastRenderedPageBreak/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eastAsia="함초롬바탕"/>
          <w:b/>
          <w:bCs/>
        </w:rPr>
        <w:t>에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stack1</w:t>
      </w:r>
      <w:r>
        <w:rPr>
          <w:rFonts w:eastAsia="함초롬바탕"/>
          <w:b/>
          <w:bCs/>
        </w:rPr>
        <w:t>의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top</w:t>
      </w:r>
      <w:r>
        <w:rPr>
          <w:rFonts w:eastAsia="함초롬바탕"/>
          <w:b/>
          <w:bCs/>
        </w:rPr>
        <w:t>인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&amp;student[4]</w:t>
      </w:r>
      <w:r>
        <w:rPr>
          <w:rFonts w:eastAsia="함초롬바탕"/>
          <w:b/>
          <w:bCs/>
        </w:rPr>
        <w:t>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값이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들어가고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경우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boss</w:t>
      </w:r>
      <w:r>
        <w:rPr>
          <w:rFonts w:eastAsia="함초롬바탕"/>
          <w:b/>
          <w:bCs/>
        </w:rPr>
        <w:t>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같은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값을</w:t>
      </w:r>
      <w:r>
        <w:rPr>
          <w:rFonts w:eastAsia="함초롬바탕"/>
          <w:b/>
          <w:bCs/>
        </w:rPr>
        <w:t xml:space="preserve"> </w:t>
      </w:r>
      <w:del w:id="8" w:author="이준영" w:date="2017-09-25T03:51:00Z">
        <w:r w:rsidDel="00CD38E0">
          <w:rPr>
            <w:rFonts w:eastAsia="함초롬바탕" w:hint="eastAsia"/>
            <w:b/>
            <w:bCs/>
          </w:rPr>
          <w:delText>가진다</w:delText>
        </w:r>
        <w:r w:rsidDel="00CD38E0">
          <w:rPr>
            <w:rFonts w:ascii="함초롬바탕" w:eastAsia="함초롬바탕" w:hAnsi="함초롬바탕" w:cs="함초롬바탕" w:hint="eastAsia"/>
            <w:b/>
            <w:bCs/>
          </w:rPr>
          <w:delText>.</w:delText>
        </w:r>
      </w:del>
      <w:ins w:id="9" w:author="이준영" w:date="2017-09-25T03:51:00Z">
        <w:r>
          <w:rPr>
            <w:rFonts w:eastAsia="함초롬바탕" w:hint="eastAsia"/>
            <w:b/>
            <w:bCs/>
          </w:rPr>
          <w:t>가짐</w:t>
        </w:r>
      </w:ins>
    </w:p>
    <w:p w:rsidR="00CD38E0" w:rsidRDefault="00CD38E0" w:rsidP="00CD38E0">
      <w:pPr>
        <w:pStyle w:val="a3"/>
      </w:pPr>
      <w:r>
        <w:tab/>
      </w:r>
      <w:r>
        <w:tab/>
      </w:r>
      <w:proofErr w:type="gramStart"/>
      <w:r>
        <w:rPr>
          <w:rFonts w:ascii="함초롬바탕" w:eastAsia="함초롬바탕" w:hAnsi="함초롬바탕" w:cs="함초롬바탕" w:hint="eastAsia"/>
        </w:rPr>
        <w:t>}else</w:t>
      </w:r>
      <w:proofErr w:type="gramEnd"/>
      <w:r>
        <w:rPr>
          <w:rFonts w:ascii="함초롬바탕" w:eastAsia="함초롬바탕" w:hAnsi="함초롬바탕" w:cs="함초롬바탕" w:hint="eastAsia"/>
        </w:rPr>
        <w:t>{</w:t>
      </w:r>
    </w:p>
    <w:p w:rsidR="00CD38E0" w:rsidRDefault="00CD38E0" w:rsidP="00CD38E0">
      <w:pPr>
        <w:pStyle w:val="a3"/>
      </w:pP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 xml:space="preserve">boss = </w:t>
      </w:r>
      <w:proofErr w:type="spellStart"/>
      <w:r>
        <w:rPr>
          <w:rFonts w:ascii="함초롬바탕" w:eastAsia="함초롬바탕" w:hAnsi="함초롬바탕" w:cs="함초롬바탕" w:hint="eastAsia"/>
        </w:rPr>
        <w:t>std</w:t>
      </w:r>
      <w:proofErr w:type="spellEnd"/>
      <w:r>
        <w:rPr>
          <w:rFonts w:ascii="함초롬바탕" w:eastAsia="함초롬바탕" w:hAnsi="함초롬바탕" w:cs="함초롬바탕" w:hint="eastAsia"/>
        </w:rPr>
        <w:t>;</w:t>
      </w:r>
    </w:p>
    <w:p w:rsidR="00CD38E0" w:rsidRDefault="00CD38E0" w:rsidP="00CD38E0">
      <w:pPr>
        <w:pStyle w:val="a3"/>
      </w:pPr>
      <w:r>
        <w:tab/>
      </w:r>
      <w:r>
        <w:tab/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std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= (STD</w:t>
      </w:r>
      <w:proofErr w:type="gramStart"/>
      <w:r>
        <w:rPr>
          <w:rFonts w:ascii="함초롬바탕" w:eastAsia="함초롬바탕" w:hAnsi="함초롬바탕" w:cs="함초롬바탕" w:hint="eastAsia"/>
        </w:rPr>
        <w:t>*)pop</w:t>
      </w:r>
      <w:proofErr w:type="gramEnd"/>
      <w:r>
        <w:rPr>
          <w:rFonts w:ascii="함초롬바탕" w:eastAsia="함초롬바탕" w:hAnsi="함초롬바탕" w:cs="함초롬바탕" w:hint="eastAsia"/>
        </w:rPr>
        <w:t>(stack1);</w:t>
      </w:r>
    </w:p>
    <w:p w:rsidR="00CD38E0" w:rsidRDefault="00CD38E0" w:rsidP="00CD38E0">
      <w:pPr>
        <w:pStyle w:val="a3"/>
      </w:pPr>
      <w:r>
        <w:tab/>
      </w: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//2</w:t>
      </w:r>
      <w:r>
        <w:rPr>
          <w:rFonts w:eastAsia="함초롬바탕"/>
          <w:b/>
          <w:bCs/>
        </w:rPr>
        <w:t>번째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반복부터는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boss</w:t>
      </w:r>
      <w:r>
        <w:rPr>
          <w:rFonts w:eastAsia="함초롬바탕"/>
          <w:b/>
          <w:bCs/>
        </w:rPr>
        <w:t>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이전의</w:t>
      </w:r>
      <w:r>
        <w:rPr>
          <w:rFonts w:eastAsia="함초롬바탕"/>
          <w:b/>
          <w:bCs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eastAsia="함초롬바탕"/>
          <w:b/>
          <w:bCs/>
        </w:rPr>
        <w:t>값을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넣고</w:t>
      </w:r>
      <w:r>
        <w:rPr>
          <w:rFonts w:eastAsia="함초롬바탕"/>
          <w:b/>
          <w:bCs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eastAsia="함초롬바탕"/>
          <w:b/>
          <w:bCs/>
        </w:rPr>
        <w:t>는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pop</w:t>
      </w:r>
      <w:r>
        <w:rPr>
          <w:rFonts w:eastAsia="함초롬바탕"/>
          <w:b/>
          <w:bCs/>
        </w:rPr>
        <w:t>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하여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다음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data</w:t>
      </w:r>
      <w:r>
        <w:rPr>
          <w:rFonts w:eastAsia="함초롬바탕"/>
          <w:b/>
          <w:bCs/>
        </w:rPr>
        <w:t>를</w:t>
      </w:r>
      <w:r>
        <w:rPr>
          <w:rFonts w:eastAsia="함초롬바탕"/>
          <w:b/>
          <w:bCs/>
        </w:rPr>
        <w:t xml:space="preserve"> </w:t>
      </w:r>
      <w:del w:id="10" w:author="이준영" w:date="2017-09-25T03:51:00Z">
        <w:r w:rsidDel="00CD38E0">
          <w:rPr>
            <w:rFonts w:eastAsia="함초롬바탕" w:hint="eastAsia"/>
            <w:b/>
            <w:bCs/>
          </w:rPr>
          <w:delText>넣어준다</w:delText>
        </w:r>
        <w:r w:rsidDel="00CD38E0">
          <w:rPr>
            <w:rFonts w:ascii="함초롬바탕" w:eastAsia="함초롬바탕" w:hAnsi="함초롬바탕" w:cs="함초롬바탕" w:hint="eastAsia"/>
            <w:b/>
            <w:bCs/>
          </w:rPr>
          <w:delText>.</w:delText>
        </w:r>
      </w:del>
      <w:ins w:id="11" w:author="이준영" w:date="2017-09-25T03:51:00Z">
        <w:r>
          <w:rPr>
            <w:rFonts w:eastAsia="함초롬바탕" w:hint="eastAsia"/>
            <w:b/>
            <w:bCs/>
          </w:rPr>
          <w:t>넣음</w:t>
        </w:r>
      </w:ins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</w:rPr>
        <w:t>}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</w:t>
      </w:r>
      <w:r>
        <w:rPr>
          <w:rFonts w:eastAsia="함초롬바탕"/>
          <w:b/>
          <w:bCs/>
        </w:rPr>
        <w:t>이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while</w:t>
      </w:r>
      <w:r>
        <w:rPr>
          <w:rFonts w:eastAsia="함초롬바탕"/>
          <w:b/>
          <w:bCs/>
        </w:rPr>
        <w:t>문의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경우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5</w:t>
      </w:r>
      <w:r>
        <w:rPr>
          <w:rFonts w:eastAsia="함초롬바탕"/>
          <w:b/>
          <w:bCs/>
        </w:rPr>
        <w:t>번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반복하는데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때</w:t>
      </w:r>
      <w:r>
        <w:rPr>
          <w:rFonts w:eastAsia="함초롬바탕"/>
          <w:b/>
          <w:bCs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eastAsia="함초롬바탕"/>
          <w:b/>
          <w:bCs/>
        </w:rPr>
        <w:t>와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boss</w:t>
      </w:r>
      <w:r>
        <w:rPr>
          <w:rFonts w:eastAsia="함초롬바탕"/>
          <w:b/>
          <w:bCs/>
        </w:rPr>
        <w:t>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저장된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값을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자세히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살펴보면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//1</w:t>
      </w:r>
      <w:r>
        <w:rPr>
          <w:rFonts w:eastAsia="함초롬바탕"/>
          <w:b/>
          <w:bCs/>
        </w:rPr>
        <w:t>번째</w:t>
      </w:r>
      <w:r>
        <w:rPr>
          <w:rFonts w:ascii="함초롬바탕" w:eastAsia="함초롬바탕" w:hAnsi="함초롬바탕" w:cs="함초롬바탕" w:hint="eastAsia"/>
          <w:b/>
          <w:bCs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= &amp;student[4], boss = &amp;student[4]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//2</w:t>
      </w:r>
      <w:r>
        <w:rPr>
          <w:rFonts w:eastAsia="함초롬바탕"/>
          <w:b/>
          <w:bCs/>
        </w:rPr>
        <w:t>번째</w:t>
      </w:r>
      <w:r>
        <w:rPr>
          <w:rFonts w:ascii="함초롬바탕" w:eastAsia="함초롬바탕" w:hAnsi="함초롬바탕" w:cs="함초롬바탕" w:hint="eastAsia"/>
          <w:b/>
          <w:bCs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= &amp;student[3], boss = &amp;student[4]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//3</w:t>
      </w:r>
      <w:r>
        <w:rPr>
          <w:rFonts w:eastAsia="함초롬바탕"/>
          <w:b/>
          <w:bCs/>
        </w:rPr>
        <w:t>번째</w:t>
      </w:r>
      <w:r>
        <w:rPr>
          <w:rFonts w:ascii="함초롬바탕" w:eastAsia="함초롬바탕" w:hAnsi="함초롬바탕" w:cs="함초롬바탕" w:hint="eastAsia"/>
          <w:b/>
          <w:bCs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= &amp;student[2], boss = &amp;student[3]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//4</w:t>
      </w:r>
      <w:r>
        <w:rPr>
          <w:rFonts w:eastAsia="함초롬바탕"/>
          <w:b/>
          <w:bCs/>
        </w:rPr>
        <w:t>번째</w:t>
      </w:r>
      <w:r>
        <w:rPr>
          <w:rFonts w:ascii="함초롬바탕" w:eastAsia="함초롬바탕" w:hAnsi="함초롬바탕" w:cs="함초롬바탕" w:hint="eastAsia"/>
          <w:b/>
          <w:bCs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= &amp;student[1], boss = &amp;student[2]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//5</w:t>
      </w:r>
      <w:r>
        <w:rPr>
          <w:rFonts w:eastAsia="함초롬바탕"/>
          <w:b/>
          <w:bCs/>
        </w:rPr>
        <w:t>번째</w:t>
      </w:r>
      <w:r>
        <w:rPr>
          <w:rFonts w:ascii="함초롬바탕" w:eastAsia="함초롬바탕" w:hAnsi="함초롬바탕" w:cs="함초롬바탕" w:hint="eastAsia"/>
          <w:b/>
          <w:bCs/>
        </w:rPr>
        <w:t xml:space="preserve">: </w:t>
      </w:r>
      <w:proofErr w:type="spellStart"/>
      <w:r>
        <w:rPr>
          <w:rFonts w:ascii="함초롬바탕" w:eastAsia="함초롬바탕" w:hAnsi="함초롬바탕" w:cs="함초롬바탕" w:hint="eastAsia"/>
          <w:b/>
          <w:bCs/>
        </w:rPr>
        <w:t>std</w:t>
      </w:r>
      <w:proofErr w:type="spellEnd"/>
      <w:r>
        <w:rPr>
          <w:rFonts w:ascii="함초롬바탕" w:eastAsia="함초롬바탕" w:hAnsi="함초롬바탕" w:cs="함초롬바탕" w:hint="eastAsia"/>
          <w:b/>
          <w:bCs/>
        </w:rPr>
        <w:t xml:space="preserve"> = &amp;student[0], boss = &amp;student[1] </w:t>
      </w:r>
      <w:del w:id="12" w:author="이준영" w:date="2017-09-25T03:51:00Z">
        <w:r w:rsidDel="00CD38E0">
          <w:rPr>
            <w:rFonts w:eastAsia="함초롬바탕"/>
            <w:b/>
            <w:bCs/>
          </w:rPr>
          <w:delText>이다</w:delText>
        </w:r>
        <w:r w:rsidDel="00CD38E0">
          <w:rPr>
            <w:rFonts w:ascii="함초롬바탕" w:eastAsia="함초롬바탕" w:hAnsi="함초롬바탕" w:cs="함초롬바탕" w:hint="eastAsia"/>
            <w:b/>
            <w:bCs/>
          </w:rPr>
          <w:delText>.</w:delText>
        </w:r>
      </w:del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tab/>
      </w: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generate_chart_node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spellStart"/>
      <w:r>
        <w:rPr>
          <w:rFonts w:ascii="함초롬바탕" w:eastAsia="함초롬바탕" w:hAnsi="함초롬바탕" w:cs="함초롬바탕" w:hint="eastAsia"/>
        </w:rPr>
        <w:t>std</w:t>
      </w:r>
      <w:proofErr w:type="spellEnd"/>
      <w:r>
        <w:rPr>
          <w:rFonts w:ascii="함초롬바탕" w:eastAsia="함초롬바탕" w:hAnsi="함초롬바탕" w:cs="함초롬바탕" w:hint="eastAsia"/>
        </w:rPr>
        <w:t>-&gt;</w:t>
      </w:r>
      <w:proofErr w:type="spellStart"/>
      <w:proofErr w:type="gramStart"/>
      <w:r>
        <w:rPr>
          <w:rFonts w:ascii="함초롬바탕" w:eastAsia="함초롬바탕" w:hAnsi="함초롬바탕" w:cs="함초롬바탕" w:hint="eastAsia"/>
        </w:rPr>
        <w:t>name,boss</w:t>
      </w:r>
      <w:proofErr w:type="spellEnd"/>
      <w:proofErr w:type="gramEnd"/>
      <w:r>
        <w:rPr>
          <w:rFonts w:ascii="함초롬바탕" w:eastAsia="함초롬바탕" w:hAnsi="함초롬바탕" w:cs="함초롬바탕" w:hint="eastAsia"/>
        </w:rPr>
        <w:t>-&gt;</w:t>
      </w:r>
      <w:proofErr w:type="spellStart"/>
      <w:r>
        <w:rPr>
          <w:rFonts w:ascii="함초롬바탕" w:eastAsia="함초롬바탕" w:hAnsi="함초롬바탕" w:cs="함초롬바탕" w:hint="eastAsia"/>
        </w:rPr>
        <w:t>name,std</w:t>
      </w:r>
      <w:proofErr w:type="spellEnd"/>
      <w:r>
        <w:rPr>
          <w:rFonts w:ascii="함초롬바탕" w:eastAsia="함초롬바탕" w:hAnsi="함초롬바탕" w:cs="함초롬바탕" w:hint="eastAsia"/>
        </w:rPr>
        <w:t>-&gt;score);</w:t>
      </w:r>
    </w:p>
    <w:p w:rsidR="00CD38E0" w:rsidRDefault="00CD38E0" w:rsidP="00CD38E0">
      <w:pPr>
        <w:pStyle w:val="a3"/>
      </w:pPr>
      <w:r>
        <w:tab/>
      </w:r>
      <w:r>
        <w:tab/>
      </w:r>
      <w:r>
        <w:rPr>
          <w:rFonts w:ascii="함초롬바탕" w:eastAsia="함초롬바탕" w:hAnsi="함초롬바탕" w:cs="함초롬바탕" w:hint="eastAsia"/>
          <w:b/>
          <w:bCs/>
        </w:rPr>
        <w:t>//</w:t>
      </w:r>
      <w:r>
        <w:rPr>
          <w:rFonts w:eastAsia="함초롬바탕"/>
          <w:b/>
          <w:bCs/>
        </w:rPr>
        <w:t>위의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함수를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이용하여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>HTML</w:t>
      </w:r>
      <w:r>
        <w:rPr>
          <w:rFonts w:eastAsia="함초롬바탕"/>
          <w:b/>
          <w:bCs/>
        </w:rPr>
        <w:t>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출력</w:t>
      </w:r>
    </w:p>
    <w:p w:rsidR="00CD38E0" w:rsidRDefault="00CD38E0" w:rsidP="00CD38E0">
      <w:pPr>
        <w:pStyle w:val="a3"/>
      </w:pPr>
      <w:r>
        <w:tab/>
      </w:r>
      <w:r>
        <w:rPr>
          <w:rFonts w:ascii="함초롬바탕" w:eastAsia="함초롬바탕" w:hAnsi="함초롬바탕" w:cs="함초롬바탕" w:hint="eastAsia"/>
        </w:rPr>
        <w:t>}</w:t>
      </w:r>
    </w:p>
    <w:p w:rsidR="00CD38E0" w:rsidRDefault="00CD38E0" w:rsidP="00CD38E0">
      <w:pPr>
        <w:pStyle w:val="a3"/>
      </w:pPr>
      <w:r>
        <w:tab/>
      </w:r>
      <w:proofErr w:type="spellStart"/>
      <w:r>
        <w:rPr>
          <w:rFonts w:ascii="함초롬바탕" w:eastAsia="함초롬바탕" w:hAnsi="함초롬바탕" w:cs="함초롬바탕" w:hint="eastAsia"/>
        </w:rPr>
        <w:t>generate_chart_</w:t>
      </w:r>
      <w:proofErr w:type="gramStart"/>
      <w:r>
        <w:rPr>
          <w:rFonts w:ascii="함초롬바탕" w:eastAsia="함초롬바탕" w:hAnsi="함초롬바탕" w:cs="함초롬바탕" w:hint="eastAsia"/>
        </w:rPr>
        <w:t>footer</w:t>
      </w:r>
      <w:proofErr w:type="spellEnd"/>
      <w:r>
        <w:rPr>
          <w:rFonts w:ascii="함초롬바탕" w:eastAsia="함초롬바탕" w:hAnsi="함초롬바탕" w:cs="함초롬바탕" w:hint="eastAsia"/>
        </w:rPr>
        <w:t>(</w:t>
      </w:r>
      <w:proofErr w:type="gramEnd"/>
      <w:r>
        <w:rPr>
          <w:rFonts w:ascii="함초롬바탕" w:eastAsia="함초롬바탕" w:hAnsi="함초롬바탕" w:cs="함초롬바탕" w:hint="eastAsia"/>
        </w:rPr>
        <w:t>);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#endif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return 0;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</w:rPr>
        <w:t>}</w:t>
      </w:r>
    </w:p>
    <w:p w:rsidR="00CD38E0" w:rsidRDefault="00CD38E0" w:rsidP="00CD38E0">
      <w:pPr>
        <w:pStyle w:val="a3"/>
      </w:pP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2. </w:t>
      </w:r>
      <w:r>
        <w:rPr>
          <w:rFonts w:eastAsia="함초롬바탕"/>
          <w:b/>
          <w:bCs/>
          <w:sz w:val="30"/>
          <w:szCs w:val="30"/>
        </w:rPr>
        <w:t>보충</w:t>
      </w:r>
      <w:r>
        <w:rPr>
          <w:rFonts w:eastAsia="함초롬바탕"/>
          <w:b/>
          <w:bCs/>
          <w:sz w:val="30"/>
          <w:szCs w:val="30"/>
        </w:rPr>
        <w:t xml:space="preserve"> </w:t>
      </w:r>
      <w:r>
        <w:rPr>
          <w:rFonts w:eastAsia="함초롬바탕"/>
          <w:b/>
          <w:bCs/>
          <w:sz w:val="30"/>
          <w:szCs w:val="30"/>
        </w:rPr>
        <w:t>설명</w:t>
      </w:r>
    </w:p>
    <w:p w:rsidR="00CD38E0" w:rsidRDefault="00CD38E0" w:rsidP="00CD38E0">
      <w:pPr>
        <w:pStyle w:val="a3"/>
      </w:pPr>
      <w:r>
        <w:rPr>
          <w:rFonts w:eastAsia="함초롬바탕"/>
          <w:sz w:val="22"/>
          <w:szCs w:val="22"/>
        </w:rPr>
        <w:t>스택을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이용하여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student</w:t>
      </w:r>
      <w:r>
        <w:rPr>
          <w:rFonts w:eastAsia="함초롬바탕"/>
          <w:sz w:val="22"/>
          <w:szCs w:val="22"/>
        </w:rPr>
        <w:t>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name </w:t>
      </w:r>
      <w:r>
        <w:rPr>
          <w:rFonts w:eastAsia="함초롬바탕"/>
          <w:sz w:val="22"/>
          <w:szCs w:val="22"/>
        </w:rPr>
        <w:t>부분만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생각하고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표현하면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같이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설명할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.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>stack1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James(student[0]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.name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>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넣으면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(push) top</w:t>
      </w:r>
      <w:r>
        <w:rPr>
          <w:rFonts w:eastAsia="함초롬바탕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Park(student[4].name)</w:t>
      </w:r>
      <w:r>
        <w:rPr>
          <w:rFonts w:eastAsia="함초롬바탕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됩니다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stack1</w:t>
      </w:r>
      <w:r>
        <w:rPr>
          <w:rFonts w:eastAsia="함초롬바탕"/>
          <w:sz w:val="22"/>
          <w:szCs w:val="22"/>
        </w:rPr>
        <w:t>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데이터를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빼면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(pop) </w:t>
      </w:r>
      <w:r>
        <w:rPr>
          <w:rFonts w:eastAsia="함초롬바탕"/>
          <w:sz w:val="22"/>
          <w:szCs w:val="22"/>
        </w:rPr>
        <w:t>가장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마지막에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넣어서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top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위치한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Park(student[4]</w:t>
      </w:r>
      <w:proofErr w:type="gramStart"/>
      <w:r>
        <w:rPr>
          <w:rFonts w:ascii="함초롬바탕" w:eastAsia="함초롬바탕" w:hAnsi="함초롬바탕" w:cs="함초롬바탕" w:hint="eastAsia"/>
          <w:sz w:val="22"/>
          <w:szCs w:val="22"/>
        </w:rPr>
        <w:t>.name</w:t>
      </w:r>
      <w:proofErr w:type="gramEnd"/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  <w:r>
        <w:rPr>
          <w:rFonts w:eastAsia="함초롬바탕"/>
          <w:sz w:val="22"/>
          <w:szCs w:val="22"/>
        </w:rPr>
        <w:t>부터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나오게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됩니다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즉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, stack1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넣은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data </w:t>
      </w:r>
      <w:r>
        <w:rPr>
          <w:rFonts w:eastAsia="함초롬바탕"/>
          <w:sz w:val="22"/>
          <w:szCs w:val="22"/>
        </w:rPr>
        <w:t>순서와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반대로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출력됩니다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  <w:sz w:val="22"/>
          <w:szCs w:val="22"/>
        </w:rPr>
        <w:lastRenderedPageBreak/>
        <w:t xml:space="preserve">(James -&gt;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Yoosoo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-&gt; Paul -&gt; Peter -&gt; Park </w:t>
      </w:r>
      <w:r>
        <w:rPr>
          <w:rFonts w:eastAsia="함초롬바탕"/>
          <w:sz w:val="22"/>
          <w:szCs w:val="22"/>
        </w:rPr>
        <w:t>순서로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stack1</w:t>
      </w:r>
      <w:r>
        <w:rPr>
          <w:rFonts w:eastAsia="함초롬바탕"/>
          <w:sz w:val="22"/>
          <w:szCs w:val="22"/>
        </w:rPr>
        <w:t>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넣으면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역순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(reverse)</w:t>
      </w:r>
      <w:r>
        <w:rPr>
          <w:rFonts w:eastAsia="함초롬바탕"/>
          <w:sz w:val="22"/>
          <w:szCs w:val="22"/>
        </w:rPr>
        <w:t>인</w:t>
      </w:r>
      <w:r>
        <w:rPr>
          <w:rFonts w:eastAsia="함초롬바탕"/>
          <w:sz w:val="22"/>
          <w:szCs w:val="22"/>
        </w:rPr>
        <w:t xml:space="preserve"> </w:t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Park -&gt; Peter -&gt; Paul -&gt; </w:t>
      </w:r>
      <w:proofErr w:type="spellStart"/>
      <w:r>
        <w:rPr>
          <w:rFonts w:ascii="함초롬바탕" w:eastAsia="함초롬바탕" w:hAnsi="함초롬바탕" w:cs="함초롬바탕" w:hint="eastAsia"/>
          <w:sz w:val="22"/>
          <w:szCs w:val="22"/>
        </w:rPr>
        <w:t>Yoosoo</w:t>
      </w:r>
      <w:proofErr w:type="spellEnd"/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 -&gt; James </w:t>
      </w:r>
      <w:r>
        <w:rPr>
          <w:rFonts w:eastAsia="함초롬바탕"/>
          <w:sz w:val="22"/>
          <w:szCs w:val="22"/>
        </w:rPr>
        <w:t>순서로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나옴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>)</w:t>
      </w:r>
    </w:p>
    <w:p w:rsidR="00CD38E0" w:rsidDel="00CD38E0" w:rsidRDefault="00CD38E0" w:rsidP="00CD38E0">
      <w:pPr>
        <w:pStyle w:val="a3"/>
        <w:rPr>
          <w:del w:id="13" w:author="이준영" w:date="2017-09-25T03:51:00Z"/>
        </w:rPr>
      </w:pPr>
    </w:p>
    <w:p w:rsidR="00CD38E0" w:rsidDel="00CD38E0" w:rsidRDefault="00CD38E0" w:rsidP="00CD38E0">
      <w:pPr>
        <w:pStyle w:val="a3"/>
        <w:rPr>
          <w:del w:id="14" w:author="이준영" w:date="2017-09-25T03:51:00Z"/>
          <w:rFonts w:hint="eastAsia"/>
        </w:rPr>
      </w:pPr>
    </w:p>
    <w:p w:rsidR="00CD38E0" w:rsidDel="00CD38E0" w:rsidRDefault="00CD38E0" w:rsidP="00CD38E0">
      <w:pPr>
        <w:pStyle w:val="a3"/>
        <w:rPr>
          <w:del w:id="15" w:author="이준영" w:date="2017-09-25T03:51:00Z"/>
          <w:rFonts w:hint="eastAsia"/>
        </w:rPr>
      </w:pPr>
    </w:p>
    <w:p w:rsidR="00CD38E0" w:rsidDel="00CD38E0" w:rsidRDefault="00CD38E0" w:rsidP="00CD38E0">
      <w:pPr>
        <w:pStyle w:val="a3"/>
        <w:rPr>
          <w:del w:id="16" w:author="이준영" w:date="2017-09-25T03:51:00Z"/>
          <w:rFonts w:hint="eastAsia"/>
        </w:rPr>
      </w:pPr>
    </w:p>
    <w:p w:rsidR="00CD38E0" w:rsidDel="00CD38E0" w:rsidRDefault="00CD38E0" w:rsidP="00CD38E0">
      <w:pPr>
        <w:pStyle w:val="a3"/>
        <w:rPr>
          <w:del w:id="17" w:author="이준영" w:date="2017-09-25T03:51:00Z"/>
          <w:rFonts w:hint="eastAsia"/>
        </w:rPr>
      </w:pPr>
    </w:p>
    <w:p w:rsidR="00CD38E0" w:rsidDel="00CD38E0" w:rsidRDefault="00CD38E0" w:rsidP="00CD38E0">
      <w:pPr>
        <w:pStyle w:val="a3"/>
        <w:rPr>
          <w:del w:id="18" w:author="이준영" w:date="2017-09-25T03:51:00Z"/>
          <w:rFonts w:hint="eastAsia"/>
        </w:rPr>
      </w:pPr>
    </w:p>
    <w:p w:rsidR="00CD38E0" w:rsidDel="00CD38E0" w:rsidRDefault="00CD38E0" w:rsidP="00CD38E0">
      <w:pPr>
        <w:pStyle w:val="a3"/>
        <w:rPr>
          <w:del w:id="19" w:author="이준영" w:date="2017-09-25T03:51:00Z"/>
          <w:rFonts w:hint="eastAsia"/>
        </w:rPr>
      </w:pPr>
    </w:p>
    <w:p w:rsidR="00CD38E0" w:rsidDel="00CD38E0" w:rsidRDefault="00CD38E0" w:rsidP="00CD38E0">
      <w:pPr>
        <w:pStyle w:val="a3"/>
        <w:rPr>
          <w:del w:id="20" w:author="이준영" w:date="2017-09-25T03:51:00Z"/>
          <w:rFonts w:hint="eastAsia"/>
        </w:rPr>
      </w:pPr>
    </w:p>
    <w:p w:rsidR="00CD38E0" w:rsidRDefault="00CD38E0" w:rsidP="00CD38E0">
      <w:pPr>
        <w:pStyle w:val="a3"/>
        <w:rPr>
          <w:rFonts w:hint="eastAsia"/>
        </w:rPr>
      </w:pP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3. </w:t>
      </w:r>
      <w:r>
        <w:rPr>
          <w:rFonts w:eastAsia="함초롬바탕"/>
          <w:b/>
          <w:bCs/>
          <w:sz w:val="30"/>
          <w:szCs w:val="30"/>
        </w:rPr>
        <w:t>결과</w:t>
      </w:r>
    </w:p>
    <w:p w:rsidR="00CD38E0" w:rsidRDefault="00CD38E0" w:rsidP="00CD38E0">
      <w:pPr>
        <w:pStyle w:val="a3"/>
        <w:wordWrap/>
        <w:jc w:val="center"/>
      </w:pPr>
      <w:r>
        <w:rPr>
          <w:noProof/>
        </w:rPr>
        <w:drawing>
          <wp:inline distT="0" distB="0" distL="0" distR="0">
            <wp:extent cx="1685925" cy="3228975"/>
            <wp:effectExtent l="0" t="0" r="9525" b="9525"/>
            <wp:docPr id="1" name="그림 1" descr="EMB0000220c9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040520" descr="EMB0000220c907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8E0" w:rsidRDefault="00CD38E0" w:rsidP="00CD38E0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4. </w:t>
      </w:r>
      <w:proofErr w:type="spellStart"/>
      <w:r>
        <w:rPr>
          <w:rFonts w:eastAsia="함초롬바탕"/>
          <w:b/>
          <w:bCs/>
          <w:sz w:val="30"/>
          <w:szCs w:val="30"/>
        </w:rPr>
        <w:t>느낀점</w:t>
      </w:r>
      <w:proofErr w:type="spellEnd"/>
    </w:p>
    <w:p w:rsidR="00CD38E0" w:rsidRDefault="00CD38E0" w:rsidP="00CD38E0">
      <w:pPr>
        <w:pStyle w:val="a3"/>
      </w:pPr>
      <w:r>
        <w:rPr>
          <w:rFonts w:eastAsia="함초롬바탕"/>
          <w:sz w:val="22"/>
          <w:szCs w:val="22"/>
        </w:rPr>
        <w:t>과제를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하면서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수업시간에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배운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스택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복습하고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구조를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생각하며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코드를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짜는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과정을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통해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몰랐던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부분을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깨닫고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공부할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있었습니다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그리고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과제를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하면서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스택이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어떠한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정보를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넣고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빼면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정보가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역순으로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나오는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성질을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알고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실습해보는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것이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이번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과제의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목적이라고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느꼈습니다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  <w:r>
        <w:rPr>
          <w:rFonts w:eastAsia="함초롬바탕"/>
          <w:sz w:val="22"/>
          <w:szCs w:val="22"/>
        </w:rPr>
        <w:t>처음에는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과제에서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원하는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무엇인지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이해가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잘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되지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않아서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시간을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많이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낭비하였는데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과제부터는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원하는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내용을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명확하게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파악하는데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우선순위를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둬야겠다고</w:t>
      </w:r>
      <w:proofErr w:type="spellEnd"/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다짐했습니다</w:t>
      </w:r>
      <w:r>
        <w:rPr>
          <w:rFonts w:ascii="함초롬바탕" w:eastAsia="함초롬바탕" w:hAnsi="함초롬바탕" w:cs="함초롬바탕" w:hint="eastAsia"/>
          <w:sz w:val="22"/>
          <w:szCs w:val="22"/>
        </w:rPr>
        <w:t xml:space="preserve">. </w:t>
      </w:r>
    </w:p>
    <w:p w:rsidR="00CD38E0" w:rsidRDefault="00CD38E0" w:rsidP="00CD38E0">
      <w:pPr>
        <w:pStyle w:val="a3"/>
      </w:pPr>
    </w:p>
    <w:p w:rsidR="00CD38E0" w:rsidRPr="00CD38E0" w:rsidRDefault="00CD38E0" w:rsidP="00CD38E0">
      <w:bookmarkStart w:id="21" w:name="_GoBack"/>
      <w:bookmarkEnd w:id="21"/>
    </w:p>
    <w:sectPr w:rsidR="00CD38E0" w:rsidRPr="00CD38E0" w:rsidSect="00CD38E0">
      <w:pgSz w:w="11906" w:h="16838"/>
      <w:pgMar w:top="720" w:right="720" w:bottom="720" w:left="720" w:header="851" w:footer="992" w:gutter="0"/>
      <w:cols w:space="425"/>
      <w:docGrid w:linePitch="360"/>
      <w:sectPrChange w:id="22" w:author="이준영" w:date="2017-09-25T03:50:00Z">
        <w:sectPr w:rsidR="00CD38E0" w:rsidRPr="00CD38E0" w:rsidSect="00CD38E0">
          <w:pgMar w:top="1701" w:right="1440" w:bottom="1440" w:left="1440" w:header="851" w:footer="992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이준영">
    <w15:presenceInfo w15:providerId="None" w15:userId="이준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E0"/>
    <w:rsid w:val="00CD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0D31"/>
  <w15:chartTrackingRefBased/>
  <w15:docId w15:val="{2DE9205A-3DEB-459E-B514-F15BE00B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D38E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이준영</dc:creator>
  <cp:keywords/>
  <dc:description/>
  <cp:lastModifiedBy>이준영</cp:lastModifiedBy>
  <cp:revision>1</cp:revision>
  <dcterms:created xsi:type="dcterms:W3CDTF">2017-09-24T18:45:00Z</dcterms:created>
  <dcterms:modified xsi:type="dcterms:W3CDTF">2017-09-24T18:52:00Z</dcterms:modified>
</cp:coreProperties>
</file>